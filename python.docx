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B9" w:rsidRPr="00C86BB9" w:rsidRDefault="00C86BB9" w:rsidP="00C86BB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Times New Roman"/>
          <w:b/>
          <w:bCs/>
          <w:color w:val="252830"/>
          <w:sz w:val="46"/>
          <w:szCs w:val="46"/>
        </w:rPr>
      </w:pPr>
      <w:r w:rsidRPr="00C86BB9">
        <w:rPr>
          <w:rFonts w:ascii="Arial" w:eastAsia="Times New Roman" w:hAnsi="Arial" w:cs="Times New Roman"/>
          <w:b/>
          <w:bCs/>
          <w:color w:val="252830"/>
          <w:sz w:val="46"/>
          <w:szCs w:val="46"/>
        </w:rPr>
        <w:t>What is the use of break and continue in Python?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In Python, break and continue statements can alter the flow of a normal loop.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Loops iterate over a block of code until test expression is false, but sometimes we wish to terminate the current iteration or even the whole loop without checking test expression.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The break and continue statements are used in these cases.</w:t>
      </w:r>
    </w:p>
    <w:p w:rsidR="00C86BB9" w:rsidRPr="00C86BB9" w:rsidRDefault="00C86BB9" w:rsidP="00C86B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B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C86BB9" w:rsidRPr="00C86BB9" w:rsidRDefault="00C86BB9" w:rsidP="00C86BB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Times New Roman"/>
          <w:b/>
          <w:bCs/>
          <w:color w:val="252830"/>
          <w:sz w:val="46"/>
          <w:szCs w:val="46"/>
        </w:rPr>
      </w:pPr>
      <w:bookmarkStart w:id="0" w:name="break"/>
      <w:bookmarkEnd w:id="0"/>
      <w:r w:rsidRPr="00C86BB9">
        <w:rPr>
          <w:rFonts w:ascii="Arial" w:eastAsia="Times New Roman" w:hAnsi="Arial" w:cs="Times New Roman"/>
          <w:b/>
          <w:bCs/>
          <w:color w:val="252830"/>
          <w:sz w:val="46"/>
          <w:szCs w:val="46"/>
        </w:rPr>
        <w:t>Python break statement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 xml:space="preserve">The break statement terminates the loop containing it. </w:t>
      </w:r>
      <w:proofErr w:type="gramStart"/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Control of the program flows to the statement immediately after the body of the loop.</w:t>
      </w:r>
      <w:proofErr w:type="gramEnd"/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proofErr w:type="gramStart"/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If break statement is inside a nested loop (loop inside another loop), break will terminate the innermost loop.</w:t>
      </w:r>
      <w:proofErr w:type="gramEnd"/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1" w:name="syntax-break"/>
      <w:bookmarkEnd w:id="1"/>
      <w:r w:rsidRPr="00C86BB9">
        <w:rPr>
          <w:rFonts w:ascii="Arial" w:eastAsia="Times New Roman" w:hAnsi="Arial" w:cs="Times New Roman"/>
          <w:b/>
          <w:bCs/>
          <w:color w:val="252830"/>
          <w:sz w:val="38"/>
          <w:szCs w:val="38"/>
        </w:rPr>
        <w:t>Syntax of break</w:t>
      </w:r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C86BB9">
        <w:rPr>
          <w:rFonts w:ascii="Consolas" w:eastAsia="Times New Roman" w:hAnsi="Consolas" w:cs="Consolas"/>
          <w:color w:val="252830"/>
          <w:sz w:val="23"/>
          <w:szCs w:val="23"/>
        </w:rPr>
        <w:t>break</w:t>
      </w:r>
      <w:proofErr w:type="gramEnd"/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2" w:name="flowchart-break"/>
      <w:bookmarkEnd w:id="2"/>
      <w:r w:rsidRPr="00C86BB9">
        <w:rPr>
          <w:rFonts w:ascii="Arial" w:eastAsia="Times New Roman" w:hAnsi="Arial" w:cs="Times New Roman"/>
          <w:b/>
          <w:bCs/>
          <w:color w:val="252830"/>
          <w:sz w:val="38"/>
          <w:szCs w:val="38"/>
        </w:rPr>
        <w:t>Flowchart of break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>
        <w:rPr>
          <w:rFonts w:ascii="Arial" w:eastAsia="Times New Roman" w:hAnsi="Arial" w:cs="Times New Roman"/>
          <w:noProof/>
          <w:color w:val="252830"/>
          <w:sz w:val="24"/>
          <w:szCs w:val="24"/>
        </w:rPr>
        <w:lastRenderedPageBreak/>
        <w:drawing>
          <wp:inline distT="0" distB="0" distL="0" distR="0">
            <wp:extent cx="4762500" cy="5572125"/>
            <wp:effectExtent l="0" t="0" r="0" b="9525"/>
            <wp:docPr id="4" name="Picture 4" descr="Flowchart of break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of break statement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proofErr w:type="gramStart"/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The working of break statement in </w:t>
      </w:r>
      <w:hyperlink r:id="rId7" w:tooltip="Python for Loop" w:history="1">
        <w:r w:rsidRPr="00C86BB9">
          <w:rPr>
            <w:rFonts w:ascii="Arial" w:eastAsia="Times New Roman" w:hAnsi="Arial" w:cs="Times New Roman"/>
            <w:color w:val="2B6DAD"/>
            <w:sz w:val="24"/>
            <w:szCs w:val="24"/>
          </w:rPr>
          <w:t>for loop</w:t>
        </w:r>
      </w:hyperlink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 and </w:t>
      </w:r>
      <w:hyperlink r:id="rId8" w:tooltip="Python while Loop" w:history="1">
        <w:r w:rsidRPr="00C86BB9">
          <w:rPr>
            <w:rFonts w:ascii="Arial" w:eastAsia="Times New Roman" w:hAnsi="Arial" w:cs="Times New Roman"/>
            <w:color w:val="2B6DAD"/>
            <w:sz w:val="24"/>
            <w:szCs w:val="24"/>
          </w:rPr>
          <w:t>while loop</w:t>
        </w:r>
      </w:hyperlink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t> is shown below.</w:t>
      </w:r>
      <w:proofErr w:type="gramEnd"/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>
        <w:rPr>
          <w:rFonts w:ascii="Arial" w:eastAsia="Times New Roman" w:hAnsi="Arial" w:cs="Times New Roman"/>
          <w:noProof/>
          <w:color w:val="252830"/>
          <w:sz w:val="24"/>
          <w:szCs w:val="24"/>
        </w:rPr>
        <w:lastRenderedPageBreak/>
        <w:drawing>
          <wp:inline distT="0" distB="0" distL="0" distR="0">
            <wp:extent cx="3048000" cy="3324225"/>
            <wp:effectExtent l="0" t="0" r="0" b="9525"/>
            <wp:docPr id="3" name="Picture 3" descr="How break statement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break statement works in Python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3" w:name="example-break"/>
      <w:bookmarkEnd w:id="3"/>
      <w:r w:rsidRPr="00C86BB9">
        <w:rPr>
          <w:rFonts w:ascii="Arial" w:eastAsia="Times New Roman" w:hAnsi="Arial" w:cs="Times New Roman"/>
          <w:b/>
          <w:bCs/>
          <w:color w:val="252830"/>
          <w:sz w:val="38"/>
          <w:szCs w:val="38"/>
        </w:rPr>
        <w:t>Example: Python break</w:t>
      </w:r>
    </w:p>
    <w:p w:rsidR="00C86BB9" w:rsidRPr="00C86BB9" w:rsidRDefault="00C86BB9" w:rsidP="00C86BB9">
      <w:pPr>
        <w:numPr>
          <w:ilvl w:val="0"/>
          <w:numId w:val="1"/>
        </w:numPr>
        <w:shd w:val="clear" w:color="auto" w:fill="EBF4F7"/>
        <w:spacing w:before="100" w:beforeAutospacing="1" w:after="100" w:afterAutospacing="1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</w:rPr>
      </w:pPr>
      <w:hyperlink r:id="rId10" w:history="1">
        <w:r w:rsidRPr="00C86BB9">
          <w:rPr>
            <w:rFonts w:ascii="Arial" w:eastAsia="Times New Roman" w:hAnsi="Arial" w:cs="Times New Roman"/>
            <w:color w:val="3A3A3A"/>
            <w:sz w:val="21"/>
            <w:szCs w:val="21"/>
            <w:bdr w:val="none" w:sz="0" w:space="0" w:color="auto" w:frame="1"/>
            <w:shd w:val="clear" w:color="auto" w:fill="FFFFFF"/>
          </w:rPr>
          <w:t>script.py</w:t>
        </w:r>
      </w:hyperlink>
    </w:p>
    <w:p w:rsidR="00C86BB9" w:rsidRPr="00C86BB9" w:rsidRDefault="00C86BB9" w:rsidP="00C86BB9">
      <w:pPr>
        <w:numPr>
          <w:ilvl w:val="0"/>
          <w:numId w:val="1"/>
        </w:numPr>
        <w:shd w:val="clear" w:color="auto" w:fill="EBF4F7"/>
        <w:spacing w:before="100" w:beforeAutospacing="1" w:after="100" w:afterAutospacing="1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</w:rPr>
      </w:pPr>
      <w:hyperlink r:id="rId11" w:history="1">
        <w:proofErr w:type="spellStart"/>
        <w:r w:rsidRPr="00C86BB9">
          <w:rPr>
            <w:rFonts w:ascii="Arial" w:eastAsia="Times New Roman" w:hAnsi="Arial" w:cs="Times New Roman"/>
            <w:color w:val="A3A3A3"/>
            <w:sz w:val="21"/>
            <w:szCs w:val="21"/>
            <w:bdr w:val="none" w:sz="0" w:space="0" w:color="auto" w:frame="1"/>
          </w:rPr>
          <w:t>IPython</w:t>
        </w:r>
        <w:proofErr w:type="spellEnd"/>
        <w:r w:rsidRPr="00C86BB9">
          <w:rPr>
            <w:rFonts w:ascii="Arial" w:eastAsia="Times New Roman" w:hAnsi="Arial" w:cs="Times New Roman"/>
            <w:color w:val="A3A3A3"/>
            <w:sz w:val="21"/>
            <w:szCs w:val="21"/>
            <w:bdr w:val="none" w:sz="0" w:space="0" w:color="auto" w:frame="1"/>
          </w:rPr>
          <w:t xml:space="preserve"> Shell</w:t>
        </w:r>
      </w:hyperlink>
    </w:p>
    <w:p w:rsidR="00C86BB9" w:rsidRPr="00C86BB9" w:rsidRDefault="00C86BB9" w:rsidP="00C86BB9">
      <w:pPr>
        <w:numPr>
          <w:ilvl w:val="0"/>
          <w:numId w:val="1"/>
        </w:numPr>
        <w:shd w:val="clear" w:color="auto" w:fill="EBF4F7"/>
        <w:spacing w:before="100" w:beforeAutospacing="1" w:after="100" w:afterAutospacing="1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</w:rPr>
      </w:pP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404040"/>
          <w:sz w:val="19"/>
          <w:szCs w:val="19"/>
        </w:rPr>
      </w:pPr>
      <w:r w:rsidRPr="00C86BB9">
        <w:rPr>
          <w:rFonts w:ascii="Consolas" w:eastAsia="Times New Roman" w:hAnsi="Consolas" w:cs="Consolas"/>
          <w:color w:val="40404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6.5pt;height:63.75pt" o:ole="">
            <v:imagedata r:id="rId12" o:title=""/>
          </v:shape>
          <w:control r:id="rId13" w:name="DefaultOcxName" w:shapeid="_x0000_i1042"/>
        </w:objec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1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2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3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4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5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6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7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8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4C886B"/>
          <w:sz w:val="19"/>
          <w:szCs w:val="19"/>
        </w:rPr>
        <w:t># Use of break statement inside loop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val</w:t>
      </w:r>
      <w:proofErr w:type="spell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in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C86BB9">
        <w:rPr>
          <w:rFonts w:ascii="Consolas" w:eastAsia="Times New Roman" w:hAnsi="Consolas" w:cs="Consolas"/>
          <w:color w:val="800080"/>
          <w:sz w:val="19"/>
          <w:szCs w:val="19"/>
        </w:rPr>
        <w:t>"string"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gramStart"/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val</w:t>
      </w:r>
      <w:proofErr w:type="spell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C86BB9">
        <w:rPr>
          <w:rFonts w:ascii="Consolas" w:eastAsia="Times New Roman" w:hAnsi="Consolas" w:cs="Consolas"/>
          <w:color w:val="318495"/>
          <w:sz w:val="19"/>
          <w:szCs w:val="19"/>
        </w:rPr>
        <w:t>==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C86BB9">
        <w:rPr>
          <w:rFonts w:ascii="Consolas" w:eastAsia="Times New Roman" w:hAnsi="Consolas" w:cs="Consolas"/>
          <w:color w:val="800080"/>
          <w:sz w:val="19"/>
          <w:szCs w:val="19"/>
        </w:rPr>
        <w:t>"i"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gramStart"/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break</w:t>
      </w:r>
      <w:proofErr w:type="gramEnd"/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gramStart"/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print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val</w:t>
      </w:r>
      <w:proofErr w:type="spellEnd"/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)</w:t>
      </w: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C86BB9">
        <w:rPr>
          <w:rFonts w:ascii="Consolas" w:eastAsia="Times New Roman" w:hAnsi="Consolas" w:cs="Consolas"/>
          <w:color w:val="0000FF"/>
          <w:sz w:val="19"/>
          <w:szCs w:val="19"/>
        </w:rPr>
        <w:t>print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C86BB9">
        <w:rPr>
          <w:rFonts w:ascii="Consolas" w:eastAsia="Times New Roman" w:hAnsi="Consolas" w:cs="Consolas"/>
          <w:color w:val="800080"/>
          <w:sz w:val="19"/>
          <w:szCs w:val="19"/>
        </w:rPr>
        <w:t>"The end"</w:t>
      </w:r>
      <w:r w:rsidRPr="00C86BB9">
        <w:rPr>
          <w:rFonts w:ascii="Consolas" w:eastAsia="Times New Roman" w:hAnsi="Consolas" w:cs="Consolas"/>
          <w:color w:val="000000"/>
          <w:sz w:val="19"/>
          <w:szCs w:val="19"/>
        </w:rPr>
        <w:t>)</w:t>
      </w:r>
    </w:p>
    <w:p w:rsidR="00C86BB9" w:rsidRPr="00C86BB9" w:rsidRDefault="00C86BB9" w:rsidP="00C86BB9">
      <w:pPr>
        <w:shd w:val="clear" w:color="auto" w:fill="FAFEFF"/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C86BB9">
        <w:rPr>
          <w:rFonts w:ascii="Arial" w:eastAsia="Times New Roman" w:hAnsi="Arial" w:cs="Times New Roman"/>
          <w:color w:val="000000"/>
          <w:sz w:val="24"/>
          <w:szCs w:val="24"/>
        </w:rPr>
        <w:t>Run</w:t>
      </w:r>
    </w:p>
    <w:p w:rsidR="00C86BB9" w:rsidRPr="00C86BB9" w:rsidRDefault="00C86BB9" w:rsidP="00C86B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AACC"/>
          <w:sz w:val="21"/>
          <w:szCs w:val="21"/>
          <w:bdr w:val="none" w:sz="0" w:space="0" w:color="auto" w:frame="1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fldChar w:fldCharType="begin"/>
      </w: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instrText xml:space="preserve"> HYPERLINK "https://www.datacamp.com/" </w:instrText>
      </w: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fldChar w:fldCharType="separate"/>
      </w:r>
      <w:r w:rsidRPr="00C86BB9">
        <w:rPr>
          <w:rFonts w:ascii="Arial" w:eastAsia="Times New Roman" w:hAnsi="Arial" w:cs="Times New Roman"/>
          <w:color w:val="33AACC"/>
          <w:sz w:val="21"/>
          <w:szCs w:val="21"/>
          <w:bdr w:val="none" w:sz="0" w:space="0" w:color="auto" w:frame="1"/>
        </w:rPr>
        <w:t xml:space="preserve">Powered by </w:t>
      </w:r>
      <w:proofErr w:type="spellStart"/>
      <w:r w:rsidRPr="00C86BB9">
        <w:rPr>
          <w:rFonts w:ascii="Arial" w:eastAsia="Times New Roman" w:hAnsi="Arial" w:cs="Times New Roman"/>
          <w:color w:val="33AACC"/>
          <w:sz w:val="21"/>
          <w:szCs w:val="21"/>
          <w:bdr w:val="none" w:sz="0" w:space="0" w:color="auto" w:frame="1"/>
        </w:rPr>
        <w:t>DataCamp</w:t>
      </w:r>
      <w:proofErr w:type="spellEnd"/>
    </w:p>
    <w:p w:rsidR="00C86BB9" w:rsidRPr="00C86BB9" w:rsidRDefault="00C86BB9" w:rsidP="00C86BB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color w:val="252830"/>
          <w:sz w:val="24"/>
          <w:szCs w:val="24"/>
        </w:rPr>
        <w:fldChar w:fldCharType="end"/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Times New Roman"/>
          <w:color w:val="252830"/>
          <w:sz w:val="24"/>
          <w:szCs w:val="24"/>
        </w:rPr>
      </w:pPr>
      <w:r w:rsidRPr="00C86BB9">
        <w:rPr>
          <w:rFonts w:ascii="Arial" w:eastAsia="Times New Roman" w:hAnsi="Arial" w:cs="Times New Roman"/>
          <w:b/>
          <w:bCs/>
          <w:color w:val="555555"/>
          <w:sz w:val="24"/>
          <w:szCs w:val="24"/>
        </w:rPr>
        <w:lastRenderedPageBreak/>
        <w:t>Output</w:t>
      </w:r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C86BB9">
        <w:rPr>
          <w:rFonts w:ascii="Consolas" w:eastAsia="Times New Roman" w:hAnsi="Consolas" w:cs="Consolas"/>
          <w:color w:val="252830"/>
          <w:sz w:val="23"/>
          <w:szCs w:val="23"/>
        </w:rPr>
        <w:t>s</w:t>
      </w:r>
      <w:proofErr w:type="gramEnd"/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C86BB9">
        <w:rPr>
          <w:rFonts w:ascii="Consolas" w:eastAsia="Times New Roman" w:hAnsi="Consolas" w:cs="Consolas"/>
          <w:color w:val="252830"/>
          <w:sz w:val="23"/>
          <w:szCs w:val="23"/>
        </w:rPr>
        <w:t>t</w:t>
      </w:r>
      <w:proofErr w:type="gramEnd"/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C86BB9">
        <w:rPr>
          <w:rFonts w:ascii="Consolas" w:eastAsia="Times New Roman" w:hAnsi="Consolas" w:cs="Consolas"/>
          <w:color w:val="252830"/>
          <w:sz w:val="23"/>
          <w:szCs w:val="23"/>
        </w:rPr>
        <w:t>r</w:t>
      </w:r>
      <w:proofErr w:type="gramEnd"/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86BB9">
        <w:rPr>
          <w:rFonts w:ascii="Consolas" w:eastAsia="Times New Roman" w:hAnsi="Consolas" w:cs="Consolas"/>
          <w:color w:val="252830"/>
          <w:sz w:val="23"/>
          <w:szCs w:val="23"/>
        </w:rPr>
        <w:t>The end</w:t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4" w:author="Unknown"/>
          <w:rFonts w:ascii="Arial" w:eastAsia="Times New Roman" w:hAnsi="Arial" w:cs="Times New Roman"/>
          <w:color w:val="252830"/>
          <w:sz w:val="24"/>
          <w:szCs w:val="24"/>
        </w:rPr>
      </w:pPr>
      <w:ins w:id="5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In this program, we iterate through the </w:t>
        </w:r>
        <w:r w:rsidRPr="00C86BB9">
          <w:rPr>
            <w:rFonts w:ascii="Consolas" w:eastAsia="Times New Roman" w:hAnsi="Consolas" w:cs="Consolas"/>
            <w:color w:val="252830"/>
            <w:sz w:val="21"/>
            <w:szCs w:val="21"/>
            <w:shd w:val="clear" w:color="auto" w:fill="EFF0F1"/>
          </w:rPr>
          <w:t>"string"</w: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 sequence. We check if the letter is </w:t>
        </w:r>
        <w:r w:rsidRPr="00C86BB9">
          <w:rPr>
            <w:rFonts w:ascii="Consolas" w:eastAsia="Times New Roman" w:hAnsi="Consolas" w:cs="Consolas"/>
            <w:color w:val="252830"/>
            <w:sz w:val="21"/>
            <w:szCs w:val="21"/>
            <w:shd w:val="clear" w:color="auto" w:fill="EFF0F1"/>
          </w:rPr>
          <w:t>"i"</w: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, upon which we break from the loop. Hence, we see in our output that all the letters up till </w:t>
        </w:r>
        <w:r w:rsidRPr="00C86BB9">
          <w:rPr>
            <w:rFonts w:ascii="Consolas" w:eastAsia="Times New Roman" w:hAnsi="Consolas" w:cs="Consolas"/>
            <w:color w:val="252830"/>
            <w:sz w:val="21"/>
            <w:szCs w:val="21"/>
            <w:shd w:val="clear" w:color="auto" w:fill="EFF0F1"/>
          </w:rPr>
          <w:t>"i"</w: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 gets printed. After that, the loop terminates.</w:t>
        </w:r>
      </w:ins>
    </w:p>
    <w:p w:rsidR="00C86BB9" w:rsidRPr="00C86BB9" w:rsidRDefault="00C86BB9" w:rsidP="00C86BB9">
      <w:pPr>
        <w:spacing w:before="300" w:after="30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C86BB9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8" style="width:0;height:0" o:hralign="center" o:hrstd="t" o:hrnoshade="t" o:hr="t" fillcolor="#252830" stroked="f"/>
          </w:pict>
        </w:r>
      </w:ins>
    </w:p>
    <w:p w:rsidR="00C86BB9" w:rsidRPr="00C86BB9" w:rsidRDefault="00C86BB9" w:rsidP="00C86BB9">
      <w:pPr>
        <w:shd w:val="clear" w:color="auto" w:fill="FFFFFF"/>
        <w:spacing w:before="192" w:after="108" w:line="240" w:lineRule="auto"/>
        <w:outlineLvl w:val="1"/>
        <w:rPr>
          <w:ins w:id="8" w:author="Unknown"/>
          <w:rFonts w:ascii="Arial" w:eastAsia="Times New Roman" w:hAnsi="Arial" w:cs="Times New Roman"/>
          <w:b/>
          <w:bCs/>
          <w:color w:val="252830"/>
          <w:sz w:val="46"/>
          <w:szCs w:val="46"/>
        </w:rPr>
      </w:pPr>
      <w:bookmarkStart w:id="9" w:name="continue"/>
      <w:bookmarkEnd w:id="9"/>
      <w:ins w:id="10" w:author="Unknown">
        <w:r w:rsidRPr="00C86BB9">
          <w:rPr>
            <w:rFonts w:ascii="Arial" w:eastAsia="Times New Roman" w:hAnsi="Arial" w:cs="Times New Roman"/>
            <w:b/>
            <w:bCs/>
            <w:color w:val="252830"/>
            <w:sz w:val="46"/>
            <w:szCs w:val="46"/>
          </w:rPr>
          <w:t>Python continue statement</w:t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11" w:author="Unknown"/>
          <w:rFonts w:ascii="Arial" w:eastAsia="Times New Roman" w:hAnsi="Arial" w:cs="Times New Roman"/>
          <w:color w:val="252830"/>
          <w:sz w:val="24"/>
          <w:szCs w:val="24"/>
        </w:rPr>
      </w:pPr>
      <w:ins w:id="12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The continue statement is used to skip the rest of the code inside a loop for the current iteration only. Loop does not terminate but continues on with the next iteration.</w:t>
        </w:r>
      </w:ins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ins w:id="13" w:author="Unknown"/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14" w:name="syntax-continue"/>
      <w:bookmarkEnd w:id="14"/>
      <w:ins w:id="15" w:author="Unknown">
        <w:r w:rsidRPr="00C86BB9">
          <w:rPr>
            <w:rFonts w:ascii="Arial" w:eastAsia="Times New Roman" w:hAnsi="Arial" w:cs="Times New Roman"/>
            <w:b/>
            <w:bCs/>
            <w:color w:val="252830"/>
            <w:sz w:val="38"/>
            <w:szCs w:val="38"/>
          </w:rPr>
          <w:t>Syntax of Continue</w:t>
        </w:r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16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17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continue</w:t>
        </w:r>
        <w:proofErr w:type="gramEnd"/>
      </w:ins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ins w:id="18" w:author="Unknown"/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19" w:name="flowchart-continue"/>
      <w:bookmarkEnd w:id="19"/>
      <w:ins w:id="20" w:author="Unknown">
        <w:r w:rsidRPr="00C86BB9">
          <w:rPr>
            <w:rFonts w:ascii="Arial" w:eastAsia="Times New Roman" w:hAnsi="Arial" w:cs="Times New Roman"/>
            <w:b/>
            <w:bCs/>
            <w:color w:val="252830"/>
            <w:sz w:val="38"/>
            <w:szCs w:val="38"/>
          </w:rPr>
          <w:t>Flowchart of continue </w:t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21" w:author="Unknown"/>
          <w:rFonts w:ascii="Arial" w:eastAsia="Times New Roman" w:hAnsi="Arial" w:cs="Times New Roman"/>
          <w:color w:val="252830"/>
          <w:sz w:val="24"/>
          <w:szCs w:val="24"/>
        </w:rPr>
      </w:pPr>
      <w:r>
        <w:rPr>
          <w:rFonts w:ascii="Arial" w:eastAsia="Times New Roman" w:hAnsi="Arial" w:cs="Times New Roman"/>
          <w:noProof/>
          <w:color w:val="252830"/>
          <w:sz w:val="24"/>
          <w:szCs w:val="24"/>
        </w:rPr>
        <w:lastRenderedPageBreak/>
        <w:drawing>
          <wp:inline distT="0" distB="0" distL="0" distR="0">
            <wp:extent cx="3810000" cy="4457700"/>
            <wp:effectExtent l="0" t="0" r="0" b="0"/>
            <wp:docPr id="2" name="Picture 2" descr="Flowchart of continue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of continue statement in 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22" w:author="Unknown"/>
          <w:rFonts w:ascii="Arial" w:eastAsia="Times New Roman" w:hAnsi="Arial" w:cs="Times New Roman"/>
          <w:color w:val="252830"/>
          <w:sz w:val="24"/>
          <w:szCs w:val="24"/>
        </w:rPr>
      </w:pPr>
      <w:ins w:id="23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The working of continue statement in for and while loop is shown below.</w:t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24" w:author="Unknown"/>
          <w:rFonts w:ascii="Arial" w:eastAsia="Times New Roman" w:hAnsi="Arial" w:cs="Times New Roman"/>
          <w:color w:val="252830"/>
          <w:sz w:val="24"/>
          <w:szCs w:val="24"/>
        </w:rPr>
      </w:pPr>
      <w:r>
        <w:rPr>
          <w:rFonts w:ascii="Arial" w:eastAsia="Times New Roman" w:hAnsi="Arial" w:cs="Times New Roman"/>
          <w:noProof/>
          <w:color w:val="252830"/>
          <w:sz w:val="24"/>
          <w:szCs w:val="24"/>
        </w:rPr>
        <w:drawing>
          <wp:inline distT="0" distB="0" distL="0" distR="0">
            <wp:extent cx="3048000" cy="3057525"/>
            <wp:effectExtent l="0" t="0" r="0" b="9525"/>
            <wp:docPr id="1" name="Picture 1" descr="How continue statement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continue statement works in pyth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B9" w:rsidRPr="00C86BB9" w:rsidRDefault="00C86BB9" w:rsidP="00C86BB9">
      <w:pPr>
        <w:shd w:val="clear" w:color="auto" w:fill="FFFFFF"/>
        <w:spacing w:before="192" w:after="84" w:line="240" w:lineRule="auto"/>
        <w:outlineLvl w:val="2"/>
        <w:rPr>
          <w:ins w:id="25" w:author="Unknown"/>
          <w:rFonts w:ascii="Arial" w:eastAsia="Times New Roman" w:hAnsi="Arial" w:cs="Times New Roman"/>
          <w:b/>
          <w:bCs/>
          <w:color w:val="252830"/>
          <w:sz w:val="38"/>
          <w:szCs w:val="38"/>
        </w:rPr>
      </w:pPr>
      <w:bookmarkStart w:id="26" w:name="example-continue"/>
      <w:bookmarkEnd w:id="26"/>
      <w:ins w:id="27" w:author="Unknown">
        <w:r w:rsidRPr="00C86BB9">
          <w:rPr>
            <w:rFonts w:ascii="Arial" w:eastAsia="Times New Roman" w:hAnsi="Arial" w:cs="Times New Roman"/>
            <w:b/>
            <w:bCs/>
            <w:color w:val="252830"/>
            <w:sz w:val="38"/>
            <w:szCs w:val="38"/>
          </w:rPr>
          <w:lastRenderedPageBreak/>
          <w:t>Example: Python continue</w:t>
        </w:r>
      </w:ins>
    </w:p>
    <w:p w:rsidR="00C86BB9" w:rsidRPr="00C86BB9" w:rsidRDefault="00C86BB9" w:rsidP="00C86BB9">
      <w:pPr>
        <w:numPr>
          <w:ilvl w:val="0"/>
          <w:numId w:val="2"/>
        </w:numPr>
        <w:shd w:val="clear" w:color="auto" w:fill="EBF4F7"/>
        <w:spacing w:before="100" w:beforeAutospacing="1" w:after="100" w:afterAutospacing="1" w:line="240" w:lineRule="auto"/>
        <w:ind w:left="0"/>
        <w:rPr>
          <w:ins w:id="28" w:author="Unknown"/>
          <w:rFonts w:ascii="Arial" w:eastAsia="Times New Roman" w:hAnsi="Arial" w:cs="Times New Roman"/>
          <w:color w:val="000000"/>
          <w:sz w:val="24"/>
          <w:szCs w:val="24"/>
        </w:rPr>
      </w:pPr>
      <w:ins w:id="29" w:author="Unknown"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begin"/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instrText xml:space="preserve"> HYPERLINK "https://www.programiz.com/python-programming/break-continue" </w:instrText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separate"/>
        </w:r>
        <w:r w:rsidRPr="00C86BB9">
          <w:rPr>
            <w:rFonts w:ascii="Arial" w:eastAsia="Times New Roman" w:hAnsi="Arial" w:cs="Times New Roman"/>
            <w:color w:val="3A3A3A"/>
            <w:sz w:val="21"/>
            <w:szCs w:val="21"/>
            <w:bdr w:val="none" w:sz="0" w:space="0" w:color="auto" w:frame="1"/>
            <w:shd w:val="clear" w:color="auto" w:fill="FFFFFF"/>
          </w:rPr>
          <w:t>script.py</w:t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end"/>
        </w:r>
      </w:ins>
    </w:p>
    <w:p w:rsidR="00C86BB9" w:rsidRPr="00C86BB9" w:rsidRDefault="00C86BB9" w:rsidP="00C86BB9">
      <w:pPr>
        <w:numPr>
          <w:ilvl w:val="0"/>
          <w:numId w:val="2"/>
        </w:numPr>
        <w:shd w:val="clear" w:color="auto" w:fill="EBF4F7"/>
        <w:spacing w:before="100" w:beforeAutospacing="1" w:after="100" w:afterAutospacing="1" w:line="240" w:lineRule="auto"/>
        <w:ind w:left="0"/>
        <w:rPr>
          <w:ins w:id="30" w:author="Unknown"/>
          <w:rFonts w:ascii="Arial" w:eastAsia="Times New Roman" w:hAnsi="Arial" w:cs="Times New Roman"/>
          <w:color w:val="000000"/>
          <w:sz w:val="24"/>
          <w:szCs w:val="24"/>
        </w:rPr>
      </w:pPr>
      <w:ins w:id="31" w:author="Unknown"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begin"/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instrText xml:space="preserve"> HYPERLINK "https://www.programiz.com/python-programming/break-continue" </w:instrText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separate"/>
        </w:r>
        <w:proofErr w:type="spellStart"/>
        <w:r w:rsidRPr="00C86BB9">
          <w:rPr>
            <w:rFonts w:ascii="Arial" w:eastAsia="Times New Roman" w:hAnsi="Arial" w:cs="Times New Roman"/>
            <w:color w:val="A3A3A3"/>
            <w:sz w:val="21"/>
            <w:szCs w:val="21"/>
            <w:bdr w:val="none" w:sz="0" w:space="0" w:color="auto" w:frame="1"/>
          </w:rPr>
          <w:t>IPython</w:t>
        </w:r>
        <w:proofErr w:type="spellEnd"/>
        <w:r w:rsidRPr="00C86BB9">
          <w:rPr>
            <w:rFonts w:ascii="Arial" w:eastAsia="Times New Roman" w:hAnsi="Arial" w:cs="Times New Roman"/>
            <w:color w:val="A3A3A3"/>
            <w:sz w:val="21"/>
            <w:szCs w:val="21"/>
            <w:bdr w:val="none" w:sz="0" w:space="0" w:color="auto" w:frame="1"/>
          </w:rPr>
          <w:t xml:space="preserve"> Shell</w:t>
        </w:r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fldChar w:fldCharType="end"/>
        </w:r>
      </w:ins>
    </w:p>
    <w:p w:rsidR="00C86BB9" w:rsidRPr="00C86BB9" w:rsidRDefault="00C86BB9" w:rsidP="00C86BB9">
      <w:pPr>
        <w:numPr>
          <w:ilvl w:val="0"/>
          <w:numId w:val="2"/>
        </w:numPr>
        <w:shd w:val="clear" w:color="auto" w:fill="EBF4F7"/>
        <w:spacing w:before="100" w:beforeAutospacing="1" w:after="100" w:afterAutospacing="1" w:line="240" w:lineRule="auto"/>
        <w:ind w:left="0"/>
        <w:rPr>
          <w:ins w:id="32" w:author="Unknown"/>
          <w:rFonts w:ascii="Arial" w:eastAsia="Times New Roman" w:hAnsi="Arial" w:cs="Times New Roman"/>
          <w:color w:val="000000"/>
          <w:sz w:val="24"/>
          <w:szCs w:val="24"/>
        </w:rPr>
      </w:pPr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33" w:author="Unknown"/>
          <w:rFonts w:ascii="Consolas" w:eastAsia="Times New Roman" w:hAnsi="Consolas" w:cs="Consolas"/>
          <w:color w:val="404040"/>
          <w:sz w:val="19"/>
          <w:szCs w:val="19"/>
        </w:rPr>
      </w:pPr>
      <w:ins w:id="34" w:author="Unknown">
        <w:r w:rsidRPr="00C86BB9">
          <w:rPr>
            <w:rFonts w:ascii="Consolas" w:eastAsia="Times New Roman" w:hAnsi="Consolas" w:cs="Consolas"/>
            <w:color w:val="404040"/>
            <w:sz w:val="19"/>
            <w:szCs w:val="19"/>
          </w:rPr>
          <w:object w:dxaOrig="1440" w:dyaOrig="1440">
            <v:shape id="_x0000_i1041" type="#_x0000_t75" style="width:136.5pt;height:63.75pt" o:ole="">
              <v:imagedata r:id="rId12" o:title=""/>
            </v:shape>
            <w:control r:id="rId16" w:name="DefaultOcxName1" w:shapeid="_x0000_i1041"/>
          </w:objec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35" w:author="Unknown"/>
          <w:rFonts w:ascii="Consolas" w:eastAsia="Times New Roman" w:hAnsi="Consolas" w:cs="Consolas"/>
          <w:color w:val="000000"/>
          <w:sz w:val="19"/>
          <w:szCs w:val="19"/>
        </w:rPr>
      </w:pPr>
      <w:ins w:id="36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1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37" w:author="Unknown"/>
          <w:rFonts w:ascii="Consolas" w:eastAsia="Times New Roman" w:hAnsi="Consolas" w:cs="Consolas"/>
          <w:color w:val="000000"/>
          <w:sz w:val="19"/>
          <w:szCs w:val="19"/>
        </w:rPr>
      </w:pPr>
      <w:ins w:id="38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2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39" w:author="Unknown"/>
          <w:rFonts w:ascii="Consolas" w:eastAsia="Times New Roman" w:hAnsi="Consolas" w:cs="Consolas"/>
          <w:color w:val="000000"/>
          <w:sz w:val="19"/>
          <w:szCs w:val="19"/>
        </w:rPr>
      </w:pPr>
      <w:ins w:id="40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3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41" w:author="Unknown"/>
          <w:rFonts w:ascii="Consolas" w:eastAsia="Times New Roman" w:hAnsi="Consolas" w:cs="Consolas"/>
          <w:color w:val="000000"/>
          <w:sz w:val="19"/>
          <w:szCs w:val="19"/>
        </w:rPr>
      </w:pPr>
      <w:ins w:id="42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4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43" w:author="Unknown"/>
          <w:rFonts w:ascii="Consolas" w:eastAsia="Times New Roman" w:hAnsi="Consolas" w:cs="Consolas"/>
          <w:color w:val="000000"/>
          <w:sz w:val="19"/>
          <w:szCs w:val="19"/>
        </w:rPr>
      </w:pPr>
      <w:ins w:id="44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5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45" w:author="Unknown"/>
          <w:rFonts w:ascii="Consolas" w:eastAsia="Times New Roman" w:hAnsi="Consolas" w:cs="Consolas"/>
          <w:color w:val="000000"/>
          <w:sz w:val="19"/>
          <w:szCs w:val="19"/>
        </w:rPr>
      </w:pPr>
      <w:ins w:id="46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6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47" w:author="Unknown"/>
          <w:rFonts w:ascii="Consolas" w:eastAsia="Times New Roman" w:hAnsi="Consolas" w:cs="Consolas"/>
          <w:color w:val="000000"/>
          <w:sz w:val="19"/>
          <w:szCs w:val="19"/>
        </w:rPr>
      </w:pPr>
      <w:ins w:id="48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7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49" w:author="Unknown"/>
          <w:rFonts w:ascii="Consolas" w:eastAsia="Times New Roman" w:hAnsi="Consolas" w:cs="Consolas"/>
          <w:color w:val="000000"/>
          <w:sz w:val="19"/>
          <w:szCs w:val="19"/>
        </w:rPr>
      </w:pPr>
      <w:ins w:id="50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8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51" w:author="Unknown"/>
          <w:rFonts w:ascii="Consolas" w:eastAsia="Times New Roman" w:hAnsi="Consolas" w:cs="Consolas"/>
          <w:color w:val="000000"/>
          <w:sz w:val="19"/>
          <w:szCs w:val="19"/>
        </w:rPr>
      </w:pPr>
      <w:ins w:id="52" w:author="Unknown">
        <w:r w:rsidRPr="00C86BB9">
          <w:rPr>
            <w:rFonts w:ascii="Consolas" w:eastAsia="Times New Roman" w:hAnsi="Consolas" w:cs="Consolas"/>
            <w:color w:val="4C886B"/>
            <w:sz w:val="19"/>
            <w:szCs w:val="19"/>
          </w:rPr>
          <w:t># Program to show the use of continue statement inside loops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53" w:author="Unknown"/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ins w:id="54" w:author="Unknown"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for</w:t>
        </w:r>
        <w:proofErr w:type="gram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proofErr w:type="spellStart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val</w:t>
        </w:r>
        <w:proofErr w:type="spell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in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r w:rsidRPr="00C86BB9">
          <w:rPr>
            <w:rFonts w:ascii="Consolas" w:eastAsia="Times New Roman" w:hAnsi="Consolas" w:cs="Consolas"/>
            <w:color w:val="800080"/>
            <w:sz w:val="19"/>
            <w:szCs w:val="19"/>
          </w:rPr>
          <w:t>"string"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: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55" w:author="Unknown"/>
          <w:rFonts w:ascii="Consolas" w:eastAsia="Times New Roman" w:hAnsi="Consolas" w:cs="Consolas"/>
          <w:color w:val="000000"/>
          <w:sz w:val="19"/>
          <w:szCs w:val="19"/>
        </w:rPr>
      </w:pPr>
      <w:ins w:id="56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   </w:t>
        </w:r>
        <w:proofErr w:type="gramStart"/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if</w:t>
        </w:r>
        <w:proofErr w:type="gram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proofErr w:type="spellStart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val</w:t>
        </w:r>
        <w:proofErr w:type="spell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r w:rsidRPr="00C86BB9">
          <w:rPr>
            <w:rFonts w:ascii="Consolas" w:eastAsia="Times New Roman" w:hAnsi="Consolas" w:cs="Consolas"/>
            <w:color w:val="318495"/>
            <w:sz w:val="19"/>
            <w:szCs w:val="19"/>
          </w:rPr>
          <w:t>==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</w:t>
        </w:r>
        <w:r w:rsidRPr="00C86BB9">
          <w:rPr>
            <w:rFonts w:ascii="Consolas" w:eastAsia="Times New Roman" w:hAnsi="Consolas" w:cs="Consolas"/>
            <w:color w:val="800080"/>
            <w:sz w:val="19"/>
            <w:szCs w:val="19"/>
          </w:rPr>
          <w:t>"i"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: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57" w:author="Unknown"/>
          <w:rFonts w:ascii="Consolas" w:eastAsia="Times New Roman" w:hAnsi="Consolas" w:cs="Consolas"/>
          <w:color w:val="000000"/>
          <w:sz w:val="19"/>
          <w:szCs w:val="19"/>
        </w:rPr>
      </w:pPr>
      <w:ins w:id="58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       </w:t>
        </w:r>
        <w:proofErr w:type="gramStart"/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continue</w:t>
        </w:r>
        <w:proofErr w:type="gramEnd"/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59" w:author="Unknown"/>
          <w:rFonts w:ascii="Consolas" w:eastAsia="Times New Roman" w:hAnsi="Consolas" w:cs="Consolas"/>
          <w:color w:val="000000"/>
          <w:sz w:val="19"/>
          <w:szCs w:val="19"/>
        </w:rPr>
      </w:pPr>
      <w:ins w:id="60" w:author="Unknown"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 xml:space="preserve">    </w:t>
        </w:r>
        <w:proofErr w:type="gramStart"/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print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(</w:t>
        </w:r>
        <w:proofErr w:type="spellStart"/>
        <w:proofErr w:type="gram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val</w:t>
        </w:r>
        <w:proofErr w:type="spellEnd"/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)</w:t>
        </w:r>
      </w:ins>
    </w:p>
    <w:p w:rsidR="00C86BB9" w:rsidRPr="00C86BB9" w:rsidRDefault="00C86BB9" w:rsidP="00C86BB9">
      <w:pPr>
        <w:shd w:val="clear" w:color="auto" w:fill="FFFFFF"/>
        <w:spacing w:after="0" w:line="240" w:lineRule="atLeast"/>
        <w:rPr>
          <w:ins w:id="61" w:author="Unknown"/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ins w:id="62" w:author="Unknown">
        <w:r w:rsidRPr="00C86BB9">
          <w:rPr>
            <w:rFonts w:ascii="Consolas" w:eastAsia="Times New Roman" w:hAnsi="Consolas" w:cs="Consolas"/>
            <w:color w:val="0000FF"/>
            <w:sz w:val="19"/>
            <w:szCs w:val="19"/>
          </w:rPr>
          <w:t>print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(</w:t>
        </w:r>
        <w:proofErr w:type="gramEnd"/>
        <w:r w:rsidRPr="00C86BB9">
          <w:rPr>
            <w:rFonts w:ascii="Consolas" w:eastAsia="Times New Roman" w:hAnsi="Consolas" w:cs="Consolas"/>
            <w:color w:val="800080"/>
            <w:sz w:val="19"/>
            <w:szCs w:val="19"/>
          </w:rPr>
          <w:t>"The end"</w:t>
        </w:r>
        <w:r w:rsidRPr="00C86BB9">
          <w:rPr>
            <w:rFonts w:ascii="Consolas" w:eastAsia="Times New Roman" w:hAnsi="Consolas" w:cs="Consolas"/>
            <w:color w:val="000000"/>
            <w:sz w:val="19"/>
            <w:szCs w:val="19"/>
          </w:rPr>
          <w:t>)</w:t>
        </w:r>
      </w:ins>
    </w:p>
    <w:p w:rsidR="00C86BB9" w:rsidRPr="00C86BB9" w:rsidRDefault="00C86BB9" w:rsidP="00C86BB9">
      <w:pPr>
        <w:shd w:val="clear" w:color="auto" w:fill="FAFEFF"/>
        <w:spacing w:after="0" w:line="240" w:lineRule="auto"/>
        <w:rPr>
          <w:ins w:id="63" w:author="Unknown"/>
          <w:rFonts w:ascii="Arial" w:eastAsia="Times New Roman" w:hAnsi="Arial" w:cs="Times New Roman"/>
          <w:color w:val="000000"/>
          <w:sz w:val="24"/>
          <w:szCs w:val="24"/>
        </w:rPr>
      </w:pPr>
      <w:ins w:id="64" w:author="Unknown">
        <w:r w:rsidRPr="00C86BB9">
          <w:rPr>
            <w:rFonts w:ascii="Arial" w:eastAsia="Times New Roman" w:hAnsi="Arial" w:cs="Times New Roman"/>
            <w:color w:val="000000"/>
            <w:sz w:val="24"/>
            <w:szCs w:val="24"/>
          </w:rPr>
          <w:t>Run</w:t>
        </w:r>
      </w:ins>
    </w:p>
    <w:p w:rsidR="00C86BB9" w:rsidRPr="00C86BB9" w:rsidRDefault="00C86BB9" w:rsidP="00C86BB9">
      <w:pPr>
        <w:shd w:val="clear" w:color="auto" w:fill="FFFFFF"/>
        <w:spacing w:after="0" w:line="240" w:lineRule="auto"/>
        <w:rPr>
          <w:ins w:id="65" w:author="Unknown"/>
          <w:rFonts w:ascii="Times New Roman" w:eastAsia="Times New Roman" w:hAnsi="Times New Roman" w:cs="Times New Roman"/>
          <w:color w:val="33AACC"/>
          <w:sz w:val="21"/>
          <w:szCs w:val="21"/>
          <w:bdr w:val="none" w:sz="0" w:space="0" w:color="auto" w:frame="1"/>
        </w:rPr>
      </w:pPr>
      <w:ins w:id="66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fldChar w:fldCharType="begin"/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instrText xml:space="preserve"> HYPERLINK "https://www.datacamp.com/" </w:instrTex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fldChar w:fldCharType="separate"/>
        </w:r>
        <w:r w:rsidRPr="00C86BB9">
          <w:rPr>
            <w:rFonts w:ascii="Arial" w:eastAsia="Times New Roman" w:hAnsi="Arial" w:cs="Times New Roman"/>
            <w:color w:val="33AACC"/>
            <w:sz w:val="21"/>
            <w:szCs w:val="21"/>
            <w:bdr w:val="none" w:sz="0" w:space="0" w:color="auto" w:frame="1"/>
          </w:rPr>
          <w:t xml:space="preserve">Powered by </w:t>
        </w:r>
        <w:proofErr w:type="spellStart"/>
        <w:r w:rsidRPr="00C86BB9">
          <w:rPr>
            <w:rFonts w:ascii="Arial" w:eastAsia="Times New Roman" w:hAnsi="Arial" w:cs="Times New Roman"/>
            <w:color w:val="33AACC"/>
            <w:sz w:val="21"/>
            <w:szCs w:val="21"/>
            <w:bdr w:val="none" w:sz="0" w:space="0" w:color="auto" w:frame="1"/>
          </w:rPr>
          <w:t>DataCamp</w:t>
        </w:r>
        <w:proofErr w:type="spellEnd"/>
      </w:ins>
    </w:p>
    <w:p w:rsidR="00C86BB9" w:rsidRPr="00C86BB9" w:rsidRDefault="00C86BB9" w:rsidP="00C86BB9">
      <w:pPr>
        <w:shd w:val="clear" w:color="auto" w:fill="FFFFFF"/>
        <w:spacing w:after="75" w:line="240" w:lineRule="auto"/>
        <w:rPr>
          <w:ins w:id="67" w:author="Unknown"/>
          <w:rFonts w:ascii="Times New Roman" w:eastAsia="Times New Roman" w:hAnsi="Times New Roman" w:cs="Times New Roman"/>
          <w:color w:val="252830"/>
          <w:sz w:val="24"/>
          <w:szCs w:val="24"/>
        </w:rPr>
      </w:pPr>
      <w:ins w:id="68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fldChar w:fldCharType="end"/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69" w:author="Unknown"/>
          <w:rFonts w:ascii="Arial" w:eastAsia="Times New Roman" w:hAnsi="Arial" w:cs="Times New Roman"/>
          <w:color w:val="252830"/>
          <w:sz w:val="24"/>
          <w:szCs w:val="24"/>
        </w:rPr>
      </w:pPr>
      <w:ins w:id="70" w:author="Unknown">
        <w:r w:rsidRPr="00C86BB9">
          <w:rPr>
            <w:rFonts w:ascii="Arial" w:eastAsia="Times New Roman" w:hAnsi="Arial" w:cs="Times New Roman"/>
            <w:b/>
            <w:bCs/>
            <w:color w:val="555555"/>
            <w:sz w:val="24"/>
            <w:szCs w:val="24"/>
          </w:rPr>
          <w:t>Output</w:t>
        </w:r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71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72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s</w:t>
        </w:r>
        <w:proofErr w:type="gramEnd"/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73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74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t</w:t>
        </w:r>
        <w:proofErr w:type="gramEnd"/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75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76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r</w:t>
        </w:r>
        <w:proofErr w:type="gramEnd"/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77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78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n</w:t>
        </w:r>
        <w:proofErr w:type="gramEnd"/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79" w:author="Unknown"/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ins w:id="80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g</w:t>
        </w:r>
        <w:proofErr w:type="gramEnd"/>
      </w:ins>
    </w:p>
    <w:p w:rsidR="00C86BB9" w:rsidRPr="00C86BB9" w:rsidRDefault="00C86BB9" w:rsidP="00C86BB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ins w:id="81" w:author="Unknown"/>
          <w:rFonts w:ascii="Consolas" w:eastAsia="Times New Roman" w:hAnsi="Consolas" w:cs="Consolas"/>
          <w:color w:val="252830"/>
          <w:sz w:val="23"/>
          <w:szCs w:val="23"/>
        </w:rPr>
      </w:pPr>
      <w:ins w:id="82" w:author="Unknown">
        <w:r w:rsidRPr="00C86BB9">
          <w:rPr>
            <w:rFonts w:ascii="Consolas" w:eastAsia="Times New Roman" w:hAnsi="Consolas" w:cs="Consolas"/>
            <w:color w:val="252830"/>
            <w:sz w:val="23"/>
            <w:szCs w:val="23"/>
          </w:rPr>
          <w:t>The end</w:t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83" w:author="Unknown"/>
          <w:rFonts w:ascii="Arial" w:eastAsia="Times New Roman" w:hAnsi="Arial" w:cs="Times New Roman"/>
          <w:color w:val="252830"/>
          <w:sz w:val="24"/>
          <w:szCs w:val="24"/>
        </w:rPr>
      </w:pPr>
      <w:ins w:id="84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lastRenderedPageBreak/>
          <w:t>This program is same as the above example except the break statement has been replaced with continue.</w:t>
        </w:r>
      </w:ins>
    </w:p>
    <w:p w:rsidR="00C86BB9" w:rsidRPr="00C86BB9" w:rsidRDefault="00C86BB9" w:rsidP="00C86BB9">
      <w:pPr>
        <w:shd w:val="clear" w:color="auto" w:fill="FFFFFF"/>
        <w:spacing w:before="100" w:beforeAutospacing="1" w:after="336" w:line="240" w:lineRule="auto"/>
        <w:rPr>
          <w:ins w:id="85" w:author="Unknown"/>
          <w:rFonts w:ascii="Arial" w:eastAsia="Times New Roman" w:hAnsi="Arial" w:cs="Times New Roman"/>
          <w:color w:val="252830"/>
          <w:sz w:val="24"/>
          <w:szCs w:val="24"/>
        </w:rPr>
      </w:pPr>
      <w:ins w:id="86" w:author="Unknown"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We continue with the loop, if the string is </w:t>
        </w:r>
        <w:r w:rsidRPr="00C86BB9">
          <w:rPr>
            <w:rFonts w:ascii="Consolas" w:eastAsia="Times New Roman" w:hAnsi="Consolas" w:cs="Consolas"/>
            <w:color w:val="252830"/>
            <w:sz w:val="21"/>
            <w:szCs w:val="21"/>
            <w:shd w:val="clear" w:color="auto" w:fill="EFF0F1"/>
          </w:rPr>
          <w:t>"i"</w: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, not executing the rest of the block. Hence, we see in our output that all the letters except </w:t>
        </w:r>
        <w:r w:rsidRPr="00C86BB9">
          <w:rPr>
            <w:rFonts w:ascii="Consolas" w:eastAsia="Times New Roman" w:hAnsi="Consolas" w:cs="Consolas"/>
            <w:color w:val="252830"/>
            <w:sz w:val="21"/>
            <w:szCs w:val="21"/>
            <w:shd w:val="clear" w:color="auto" w:fill="EFF0F1"/>
          </w:rPr>
          <w:t>"i"</w:t>
        </w:r>
        <w:r w:rsidRPr="00C86BB9">
          <w:rPr>
            <w:rFonts w:ascii="Arial" w:eastAsia="Times New Roman" w:hAnsi="Arial" w:cs="Times New Roman"/>
            <w:color w:val="252830"/>
            <w:sz w:val="24"/>
            <w:szCs w:val="24"/>
          </w:rPr>
          <w:t> gets printed.</w:t>
        </w:r>
      </w:ins>
    </w:p>
    <w:p w:rsidR="00C86BB9" w:rsidRDefault="00C86BB9">
      <w:bookmarkStart w:id="87" w:name="_GoBack"/>
      <w:bookmarkEnd w:id="87"/>
    </w:p>
    <w:sectPr w:rsidR="00C8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665"/>
    <w:multiLevelType w:val="multilevel"/>
    <w:tmpl w:val="EF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757CE"/>
    <w:multiLevelType w:val="multilevel"/>
    <w:tmpl w:val="8E6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B9"/>
    <w:rsid w:val="00C8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6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6B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6BB9"/>
    <w:rPr>
      <w:color w:val="0000FF"/>
      <w:u w:val="single"/>
    </w:rPr>
  </w:style>
  <w:style w:type="character" w:customStyle="1" w:styleId="acecomment">
    <w:name w:val="ace_comment"/>
    <w:basedOn w:val="DefaultParagraphFont"/>
    <w:rsid w:val="00C86BB9"/>
  </w:style>
  <w:style w:type="character" w:customStyle="1" w:styleId="acekeyword">
    <w:name w:val="ace_keyword"/>
    <w:basedOn w:val="DefaultParagraphFont"/>
    <w:rsid w:val="00C86BB9"/>
  </w:style>
  <w:style w:type="character" w:customStyle="1" w:styleId="aceidentifier">
    <w:name w:val="ace_identifier"/>
    <w:basedOn w:val="DefaultParagraphFont"/>
    <w:rsid w:val="00C86BB9"/>
  </w:style>
  <w:style w:type="character" w:customStyle="1" w:styleId="acestring">
    <w:name w:val="ace_string"/>
    <w:basedOn w:val="DefaultParagraphFont"/>
    <w:rsid w:val="00C86BB9"/>
  </w:style>
  <w:style w:type="character" w:customStyle="1" w:styleId="aceindent-guide">
    <w:name w:val="ace_indent-guide"/>
    <w:basedOn w:val="DefaultParagraphFont"/>
    <w:rsid w:val="00C86BB9"/>
  </w:style>
  <w:style w:type="character" w:customStyle="1" w:styleId="aceparen">
    <w:name w:val="ace_paren"/>
    <w:basedOn w:val="DefaultParagraphFont"/>
    <w:rsid w:val="00C86BB9"/>
  </w:style>
  <w:style w:type="character" w:styleId="HTMLSample">
    <w:name w:val="HTML Sample"/>
    <w:basedOn w:val="DefaultParagraphFont"/>
    <w:uiPriority w:val="99"/>
    <w:semiHidden/>
    <w:unhideWhenUsed/>
    <w:rsid w:val="00C86BB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86B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6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6B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6BB9"/>
    <w:rPr>
      <w:color w:val="0000FF"/>
      <w:u w:val="single"/>
    </w:rPr>
  </w:style>
  <w:style w:type="character" w:customStyle="1" w:styleId="acecomment">
    <w:name w:val="ace_comment"/>
    <w:basedOn w:val="DefaultParagraphFont"/>
    <w:rsid w:val="00C86BB9"/>
  </w:style>
  <w:style w:type="character" w:customStyle="1" w:styleId="acekeyword">
    <w:name w:val="ace_keyword"/>
    <w:basedOn w:val="DefaultParagraphFont"/>
    <w:rsid w:val="00C86BB9"/>
  </w:style>
  <w:style w:type="character" w:customStyle="1" w:styleId="aceidentifier">
    <w:name w:val="ace_identifier"/>
    <w:basedOn w:val="DefaultParagraphFont"/>
    <w:rsid w:val="00C86BB9"/>
  </w:style>
  <w:style w:type="character" w:customStyle="1" w:styleId="acestring">
    <w:name w:val="ace_string"/>
    <w:basedOn w:val="DefaultParagraphFont"/>
    <w:rsid w:val="00C86BB9"/>
  </w:style>
  <w:style w:type="character" w:customStyle="1" w:styleId="aceindent-guide">
    <w:name w:val="ace_indent-guide"/>
    <w:basedOn w:val="DefaultParagraphFont"/>
    <w:rsid w:val="00C86BB9"/>
  </w:style>
  <w:style w:type="character" w:customStyle="1" w:styleId="aceparen">
    <w:name w:val="ace_paren"/>
    <w:basedOn w:val="DefaultParagraphFont"/>
    <w:rsid w:val="00C86BB9"/>
  </w:style>
  <w:style w:type="character" w:styleId="HTMLSample">
    <w:name w:val="HTML Sample"/>
    <w:basedOn w:val="DefaultParagraphFont"/>
    <w:uiPriority w:val="99"/>
    <w:semiHidden/>
    <w:unhideWhenUsed/>
    <w:rsid w:val="00C86BB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86B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52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620961604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9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47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68622945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5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while-loop" TargetMode="External"/><Relationship Id="rId13" Type="http://schemas.openxmlformats.org/officeDocument/2006/relationships/control" Target="activeX/activeX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for-loop" TargetMode="Externa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python-programming/break-contin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programiz.com/python-programming/break-contin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NagendraAndra, Naraiah</dc:creator>
  <cp:lastModifiedBy>NagendraAndra, Naraiah</cp:lastModifiedBy>
  <cp:revision>1</cp:revision>
  <dcterms:created xsi:type="dcterms:W3CDTF">2018-03-29T09:40:00Z</dcterms:created>
  <dcterms:modified xsi:type="dcterms:W3CDTF">2018-03-29T09:41:00Z</dcterms:modified>
</cp:coreProperties>
</file>